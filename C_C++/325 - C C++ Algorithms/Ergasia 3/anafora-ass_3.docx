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42B9" w14:textId="47321407" w:rsidR="00C536EC" w:rsidRPr="00D65A78" w:rsidRDefault="00C536EC" w:rsidP="00C536EC">
      <w:pPr>
        <w:jc w:val="center"/>
        <w:rPr>
          <w:ins w:id="0" w:author="USER" w:date="2021-09-27T22:34:00Z"/>
          <w:sz w:val="32"/>
          <w:szCs w:val="32"/>
        </w:rPr>
      </w:pPr>
      <w:ins w:id="1" w:author="USER" w:date="2021-09-27T22:34:00Z">
        <w:r>
          <w:rPr>
            <w:sz w:val="32"/>
            <w:szCs w:val="32"/>
          </w:rPr>
          <w:t>Practical</w:t>
        </w:r>
        <w:r w:rsidRPr="00D65A78">
          <w:rPr>
            <w:sz w:val="32"/>
            <w:szCs w:val="32"/>
          </w:rPr>
          <w:t xml:space="preserve"> </w:t>
        </w:r>
        <w:r>
          <w:rPr>
            <w:sz w:val="32"/>
            <w:szCs w:val="32"/>
          </w:rPr>
          <w:t>Exercise</w:t>
        </w:r>
        <w:r w:rsidRPr="00D65A78">
          <w:rPr>
            <w:sz w:val="32"/>
            <w:szCs w:val="32"/>
          </w:rPr>
          <w:t xml:space="preserve"> </w:t>
        </w:r>
        <w:r>
          <w:rPr>
            <w:sz w:val="32"/>
            <w:szCs w:val="32"/>
          </w:rPr>
          <w:t>3</w:t>
        </w:r>
        <w:r w:rsidRPr="00D65A78">
          <w:rPr>
            <w:sz w:val="32"/>
            <w:szCs w:val="32"/>
          </w:rPr>
          <w:t xml:space="preserve"> </w:t>
        </w:r>
      </w:ins>
    </w:p>
    <w:p w14:paraId="5E828FE4" w14:textId="77777777" w:rsidR="00C536EC" w:rsidRPr="00D65A78" w:rsidRDefault="00C536EC" w:rsidP="00C536EC">
      <w:pPr>
        <w:jc w:val="center"/>
        <w:rPr>
          <w:ins w:id="2" w:author="USER" w:date="2021-09-27T22:34:00Z"/>
          <w:sz w:val="32"/>
          <w:szCs w:val="32"/>
        </w:rPr>
      </w:pPr>
    </w:p>
    <w:p w14:paraId="51D7121E" w14:textId="77777777" w:rsidR="00C536EC" w:rsidRPr="00D65A78" w:rsidRDefault="00C536EC" w:rsidP="00C536EC">
      <w:pPr>
        <w:jc w:val="center"/>
        <w:rPr>
          <w:ins w:id="3" w:author="USER" w:date="2021-09-27T22:34:00Z"/>
          <w:sz w:val="32"/>
          <w:szCs w:val="32"/>
        </w:rPr>
      </w:pPr>
    </w:p>
    <w:p w14:paraId="42DEDF24" w14:textId="77777777" w:rsidR="00C536EC" w:rsidRPr="00D65A78" w:rsidRDefault="00C536EC" w:rsidP="00C536EC">
      <w:pPr>
        <w:jc w:val="center"/>
        <w:rPr>
          <w:ins w:id="4" w:author="USER" w:date="2021-09-27T22:34:00Z"/>
          <w:sz w:val="50"/>
          <w:szCs w:val="50"/>
        </w:rPr>
      </w:pPr>
    </w:p>
    <w:p w14:paraId="7B234489" w14:textId="77777777" w:rsidR="00C536EC" w:rsidRPr="00D65A78" w:rsidRDefault="00C536EC" w:rsidP="00C536EC">
      <w:pPr>
        <w:rPr>
          <w:ins w:id="5" w:author="USER" w:date="2021-09-27T22:34:00Z"/>
          <w:sz w:val="40"/>
          <w:szCs w:val="40"/>
        </w:rPr>
      </w:pPr>
      <w:ins w:id="6" w:author="USER" w:date="2021-09-27T22:34:00Z">
        <w:r w:rsidRPr="00D65A78">
          <w:rPr>
            <w:sz w:val="40"/>
            <w:szCs w:val="40"/>
          </w:rPr>
          <w:t>Ομάδα : 3</w:t>
        </w:r>
      </w:ins>
    </w:p>
    <w:p w14:paraId="13094185" w14:textId="77777777" w:rsidR="00C536EC" w:rsidRPr="00D65A78" w:rsidRDefault="00C536EC" w:rsidP="00C536EC">
      <w:pPr>
        <w:rPr>
          <w:ins w:id="7" w:author="USER" w:date="2021-09-27T22:34:00Z"/>
          <w:sz w:val="40"/>
          <w:szCs w:val="40"/>
        </w:rPr>
      </w:pPr>
    </w:p>
    <w:p w14:paraId="652347A2" w14:textId="77777777" w:rsidR="00C536EC" w:rsidRPr="00D65A78" w:rsidRDefault="00C536EC" w:rsidP="00C536EC">
      <w:pPr>
        <w:rPr>
          <w:ins w:id="8" w:author="USER" w:date="2021-09-27T22:34:00Z"/>
          <w:rFonts w:ascii="Calibri" w:eastAsia="Calibri" w:hAnsi="Calibri" w:cs="Calibri"/>
          <w:color w:val="652F91"/>
          <w:sz w:val="42"/>
          <w:szCs w:val="42"/>
        </w:rPr>
      </w:pPr>
      <w:ins w:id="9" w:author="USER" w:date="2021-09-27T22:34:00Z">
        <w:r w:rsidRPr="00D65A78">
          <w:rPr>
            <w:rFonts w:ascii="Calibri" w:eastAsia="Calibri" w:hAnsi="Calibri" w:cs="Calibri"/>
            <w:color w:val="652F91"/>
            <w:sz w:val="42"/>
            <w:szCs w:val="42"/>
          </w:rPr>
          <w:t>Συμμετέχοντες : Μιχάλης Μιχαήλ</w:t>
        </w:r>
      </w:ins>
    </w:p>
    <w:p w14:paraId="157FF429" w14:textId="77777777" w:rsidR="00C536EC" w:rsidRDefault="00C536EC" w:rsidP="00C536EC">
      <w:pPr>
        <w:ind w:left="1620"/>
        <w:rPr>
          <w:ins w:id="10" w:author="USER" w:date="2021-09-27T22:34:00Z"/>
          <w:rFonts w:ascii="Calibri" w:eastAsia="Calibri" w:hAnsi="Calibri" w:cs="Calibri"/>
          <w:color w:val="652F91"/>
          <w:sz w:val="42"/>
          <w:szCs w:val="42"/>
        </w:rPr>
      </w:pPr>
      <w:ins w:id="11" w:author="USER" w:date="2021-09-27T22:34:00Z">
        <w:r>
          <w:rPr>
            <w:rFonts w:ascii="Calibri" w:eastAsia="Calibri" w:hAnsi="Calibri" w:cs="Calibri"/>
            <w:color w:val="652F91"/>
            <w:sz w:val="42"/>
            <w:szCs w:val="42"/>
          </w:rPr>
          <w:t>Σώτος Βασιλείου</w:t>
        </w:r>
      </w:ins>
    </w:p>
    <w:p w14:paraId="68C6885B" w14:textId="77777777" w:rsidR="00C536EC" w:rsidRDefault="00C536EC" w:rsidP="00C536EC">
      <w:pPr>
        <w:ind w:left="1620"/>
        <w:rPr>
          <w:ins w:id="12" w:author="USER" w:date="2021-09-27T22:34:00Z"/>
          <w:rFonts w:ascii="Calibri" w:eastAsia="Calibri" w:hAnsi="Calibri" w:cs="Calibri"/>
          <w:color w:val="652F91"/>
          <w:sz w:val="42"/>
          <w:szCs w:val="42"/>
        </w:rPr>
      </w:pPr>
      <w:ins w:id="13" w:author="USER" w:date="2021-09-27T22:34:00Z">
        <w:r>
          <w:rPr>
            <w:rFonts w:ascii="Calibri" w:eastAsia="Calibri" w:hAnsi="Calibri" w:cs="Calibri"/>
            <w:color w:val="652F91"/>
            <w:sz w:val="42"/>
            <w:szCs w:val="42"/>
          </w:rPr>
          <w:t xml:space="preserve">Πασιουρτίδης Κώστας </w:t>
        </w:r>
      </w:ins>
    </w:p>
    <w:p w14:paraId="236A057E" w14:textId="77777777" w:rsidR="00C536EC" w:rsidRDefault="00C536EC" w:rsidP="00C536EC">
      <w:pPr>
        <w:ind w:left="270"/>
        <w:rPr>
          <w:ins w:id="14" w:author="USER" w:date="2021-09-27T22:34:00Z"/>
          <w:rFonts w:ascii="Calibri" w:eastAsia="Calibri" w:hAnsi="Calibri" w:cs="Calibri"/>
          <w:color w:val="652F91"/>
          <w:sz w:val="42"/>
          <w:szCs w:val="42"/>
        </w:rPr>
      </w:pPr>
      <w:ins w:id="15" w:author="USER" w:date="2021-09-27T22:34:00Z">
        <w:r>
          <w:rPr>
            <w:rFonts w:ascii="Calibri" w:eastAsia="Calibri" w:hAnsi="Calibri" w:cs="Calibri"/>
            <w:noProof/>
            <w:color w:val="652F91"/>
            <w:sz w:val="42"/>
            <w:szCs w:val="42"/>
          </w:rPr>
          <w:drawing>
            <wp:inline distT="114300" distB="114300" distL="114300" distR="114300" wp14:anchorId="07EEAE10" wp14:editId="6A98561B">
              <wp:extent cx="5943600" cy="3962400"/>
              <wp:effectExtent l="0" t="0" r="0" b="0"/>
              <wp:docPr id="3" name="image2.png" descr="A person holding a card&#10;&#10;Description automatically generated with low confidenc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2.png" descr="A person holding a card&#10;&#10;Description automatically generated with low confidence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96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356184F9" w14:textId="77777777" w:rsidR="00C536EC" w:rsidRDefault="00C536EC" w:rsidP="00C536EC">
      <w:pPr>
        <w:ind w:left="1620"/>
        <w:rPr>
          <w:ins w:id="16" w:author="USER" w:date="2021-09-27T22:34:00Z"/>
          <w:rFonts w:ascii="Calibri" w:eastAsia="Calibri" w:hAnsi="Calibri" w:cs="Calibri"/>
          <w:color w:val="652F91"/>
          <w:sz w:val="42"/>
          <w:szCs w:val="42"/>
        </w:rPr>
      </w:pPr>
    </w:p>
    <w:p w14:paraId="793701E5" w14:textId="77777777" w:rsidR="00C536EC" w:rsidRDefault="00C536EC" w:rsidP="00C536EC">
      <w:pPr>
        <w:ind w:left="1620"/>
        <w:rPr>
          <w:ins w:id="17" w:author="USER" w:date="2021-09-27T22:34:00Z"/>
          <w:rFonts w:ascii="Calibri" w:eastAsia="Calibri" w:hAnsi="Calibri" w:cs="Calibri"/>
          <w:color w:val="652F91"/>
          <w:sz w:val="42"/>
          <w:szCs w:val="42"/>
        </w:rPr>
      </w:pPr>
    </w:p>
    <w:p w14:paraId="67F34BB7" w14:textId="00A9988B" w:rsidR="00C536EC" w:rsidRDefault="00C536EC">
      <w:pPr>
        <w:rPr>
          <w:ins w:id="18" w:author="USER" w:date="2021-09-27T22:31:00Z"/>
        </w:rPr>
      </w:pPr>
      <w:ins w:id="19" w:author="USER" w:date="2021-09-27T22:31:00Z">
        <w:r>
          <w:lastRenderedPageBreak/>
          <w:t xml:space="preserve">Άσκηση 1 </w:t>
        </w:r>
      </w:ins>
    </w:p>
    <w:p w14:paraId="600FB5B9" w14:textId="77777777" w:rsidR="00C536EC" w:rsidRPr="00F952B4" w:rsidRDefault="00C536EC" w:rsidP="00C536EC">
      <w:pPr>
        <w:rPr>
          <w:moveTo w:id="20" w:author="USER" w:date="2021-09-27T22:31:00Z"/>
        </w:rPr>
      </w:pPr>
      <w:moveToRangeStart w:id="21" w:author="USER" w:date="2021-09-27T22:31:00Z" w:name="move83674290"/>
      <w:moveTo w:id="22" w:author="USER" w:date="2021-09-27T22:31:00Z">
        <w:r>
          <w:t xml:space="preserve">Γενική ιδέα : μετά από την αρχικοποίηση καλούμε την συνάρτηση </w:t>
        </w:r>
        <w:r>
          <w:rPr>
            <w:lang w:val="en-US"/>
          </w:rPr>
          <w:t>diadromi</w:t>
        </w:r>
        <w:r w:rsidRPr="006D4F3E">
          <w:t xml:space="preserve"> </w:t>
        </w:r>
        <w:r>
          <w:t xml:space="preserve">που παίρνει σαν είσοδο [ τον γράφον , την χώρα που είμαι , την επόμενη πιθανή διαδρομή , διαδρομή μέχρι στιγμής και το συνολικό βάρος ] . Εντός της συνάρτησης υπάρχει ένα φορ που σε κάθε χώρα που θα βρίσκεται θα διενεργεί τα πιο κάτω μέχρι να τελειώσουν οι επιλογές . Αν έχω επισκεφθεί την χώρα εκείνη και έχουν τελειώσει οι πιθανές διαδρομές για αυτήν( δεν βρήκα τρόπο να το υλοποιήσω )  τότε θα συνεχίζει το </w:t>
        </w:r>
        <w:r>
          <w:rPr>
            <w:lang w:val="en-US"/>
          </w:rPr>
          <w:t>for</w:t>
        </w:r>
        <w:r w:rsidRPr="00F952B4">
          <w:t xml:space="preserve"> </w:t>
        </w:r>
        <w:r>
          <w:t xml:space="preserve">. Αν δεν την έχω επισκεφθεί τότε θα ξανακαλείτε η συνάρτηση αναδρομικά , θα επιστρέφετε η διαδρομή και θα προσθέτετε η τελευταία χώρα στην διαδρομή .Εντός της συνάρτησης ( δεν έχει υλοποιηθεί ) θα ελέγχετε το μονοπάτι αν είναι το μικρότερο και θα παίρνετε εκείνο . </w:t>
        </w:r>
      </w:moveTo>
    </w:p>
    <w:moveToRangeEnd w:id="21"/>
    <w:p w14:paraId="0AEA7824" w14:textId="77777777" w:rsidR="00C536EC" w:rsidRPr="00C536EC" w:rsidRDefault="00C536EC">
      <w:pPr>
        <w:rPr>
          <w:ins w:id="23" w:author="USER" w:date="2021-09-27T22:31:00Z"/>
          <w:rPrChange w:id="24" w:author="USER" w:date="2021-09-27T22:31:00Z">
            <w:rPr>
              <w:ins w:id="25" w:author="USER" w:date="2021-09-27T22:31:00Z"/>
              <w:lang w:val="en-US"/>
            </w:rPr>
          </w:rPrChange>
        </w:rPr>
      </w:pPr>
    </w:p>
    <w:p w14:paraId="27914949" w14:textId="77777777" w:rsidR="00C536EC" w:rsidRPr="00C536EC" w:rsidRDefault="00C536EC">
      <w:pPr>
        <w:rPr>
          <w:ins w:id="26" w:author="USER" w:date="2021-09-27T22:31:00Z"/>
          <w:rPrChange w:id="27" w:author="USER" w:date="2021-09-27T22:31:00Z">
            <w:rPr>
              <w:ins w:id="28" w:author="USER" w:date="2021-09-27T22:31:00Z"/>
              <w:lang w:val="en-US"/>
            </w:rPr>
          </w:rPrChange>
        </w:rPr>
      </w:pPr>
    </w:p>
    <w:p w14:paraId="4464DD18" w14:textId="77777777" w:rsidR="00C536EC" w:rsidRPr="00C536EC" w:rsidRDefault="00C536EC">
      <w:pPr>
        <w:rPr>
          <w:ins w:id="29" w:author="USER" w:date="2021-09-27T22:31:00Z"/>
          <w:rPrChange w:id="30" w:author="USER" w:date="2021-09-27T22:31:00Z">
            <w:rPr>
              <w:ins w:id="31" w:author="USER" w:date="2021-09-27T22:31:00Z"/>
              <w:lang w:val="en-US"/>
            </w:rPr>
          </w:rPrChange>
        </w:rPr>
      </w:pPr>
    </w:p>
    <w:p w14:paraId="70F750E0" w14:textId="77777777" w:rsidR="00C536EC" w:rsidRPr="00C536EC" w:rsidRDefault="00C536EC">
      <w:pPr>
        <w:rPr>
          <w:ins w:id="32" w:author="USER" w:date="2021-09-27T22:31:00Z"/>
          <w:rPrChange w:id="33" w:author="USER" w:date="2021-09-27T22:31:00Z">
            <w:rPr>
              <w:ins w:id="34" w:author="USER" w:date="2021-09-27T22:31:00Z"/>
              <w:lang w:val="en-US"/>
            </w:rPr>
          </w:rPrChange>
        </w:rPr>
      </w:pPr>
    </w:p>
    <w:p w14:paraId="77AE6273" w14:textId="6C82CCCA" w:rsidR="000476DB" w:rsidRDefault="000476DB">
      <w:pPr>
        <w:rPr>
          <w:lang w:val="en-US"/>
        </w:rPr>
      </w:pPr>
      <w:r>
        <w:rPr>
          <w:lang w:val="en-US"/>
        </w:rPr>
        <w:t xml:space="preserve">//I arxikopoiisi tou grapfou einai I idia me tin proigoumeni askis </w:t>
      </w:r>
    </w:p>
    <w:p w14:paraId="46AAAA8E" w14:textId="77777777" w:rsidR="000476DB" w:rsidRDefault="000476DB">
      <w:pPr>
        <w:rPr>
          <w:lang w:val="en-US"/>
        </w:rPr>
      </w:pPr>
    </w:p>
    <w:p w14:paraId="7D3DA2F6" w14:textId="7803D90C" w:rsidR="00ED09FA" w:rsidRDefault="000476DB">
      <w:pPr>
        <w:rPr>
          <w:lang w:val="en-US"/>
        </w:rPr>
      </w:pPr>
      <w:r w:rsidRPr="000476DB">
        <w:rPr>
          <w:lang w:val="en-US"/>
        </w:rPr>
        <w:t>char* Diadromi(GRAPH g , char* xwra_pou_eimai , char* epomeni_pithani_diadromi, char* diadromi_mexri_stigmis , int* varos_sinoliko){</w:t>
      </w:r>
    </w:p>
    <w:p w14:paraId="741EA12C" w14:textId="165EC9EE" w:rsidR="000476DB" w:rsidRDefault="000476DB">
      <w:pPr>
        <w:rPr>
          <w:lang w:val="en-US"/>
        </w:rPr>
      </w:pPr>
    </w:p>
    <w:p w14:paraId="4D757BF6" w14:textId="2EF71EF5" w:rsidR="000476DB" w:rsidRDefault="000476DB">
      <w:pPr>
        <w:rPr>
          <w:lang w:val="en-US"/>
        </w:rPr>
      </w:pPr>
      <w:r>
        <w:rPr>
          <w:lang w:val="en-US"/>
        </w:rPr>
        <w:t>for ( mexri na teleiwsoun oi epiloges se  mia xwra )</w:t>
      </w:r>
    </w:p>
    <w:p w14:paraId="596B720C" w14:textId="70F24803" w:rsidR="000476DB" w:rsidRDefault="000476DB">
      <w:pPr>
        <w:rPr>
          <w:lang w:val="en-US"/>
        </w:rPr>
      </w:pPr>
      <w:r>
        <w:rPr>
          <w:lang w:val="en-US"/>
        </w:rPr>
        <w:tab/>
        <w:t xml:space="preserve">if( exi episkefthi  kai exoun teleiwsei I epiloges ) </w:t>
      </w:r>
    </w:p>
    <w:p w14:paraId="62C2EDC5" w14:textId="77777777" w:rsidR="006D4F3E" w:rsidRDefault="006D4F3E">
      <w:pPr>
        <w:rPr>
          <w:lang w:val="en-US"/>
        </w:rPr>
      </w:pPr>
    </w:p>
    <w:p w14:paraId="19C19959" w14:textId="446B4856" w:rsidR="000476DB" w:rsidRDefault="000476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continue. </w:t>
      </w:r>
    </w:p>
    <w:p w14:paraId="5BC69C34" w14:textId="3027CB2C" w:rsidR="000476DB" w:rsidRDefault="000476DB">
      <w:pPr>
        <w:rPr>
          <w:lang w:val="en-US"/>
        </w:rPr>
      </w:pPr>
      <w:r>
        <w:rPr>
          <w:lang w:val="en-US"/>
        </w:rPr>
        <w:tab/>
        <w:t xml:space="preserve">Else if (den exoun episkeuthi ) </w:t>
      </w:r>
    </w:p>
    <w:p w14:paraId="01AA2118" w14:textId="1BF9D047" w:rsidR="000476DB" w:rsidRDefault="000476DB" w:rsidP="000476DB">
      <w:pPr>
        <w:rPr>
          <w:lang w:val="en-US"/>
        </w:rPr>
      </w:pPr>
      <w:r w:rsidRPr="000476DB">
        <w:rPr>
          <w:lang w:val="en-US"/>
        </w:rPr>
        <w:tab/>
      </w:r>
      <w:r w:rsidRPr="000476DB">
        <w:rPr>
          <w:lang w:val="en-US"/>
        </w:rPr>
        <w:tab/>
        <w:t>diadromi_mexri_stigmis =  Diadromi ();</w:t>
      </w:r>
    </w:p>
    <w:p w14:paraId="59B807A3" w14:textId="42925BA8" w:rsidR="000476DB" w:rsidRDefault="000476DB" w:rsidP="000476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476DB">
        <w:rPr>
          <w:lang w:val="en-US"/>
        </w:rPr>
        <w:t>concatenation(diadromi_mexri_stigmis ,xwra_pou_eimai );</w:t>
      </w:r>
      <w:r>
        <w:rPr>
          <w:lang w:val="en-US"/>
        </w:rPr>
        <w:t xml:space="preserve"> // prostheti tin   epomeni xwra stis epiloges</w:t>
      </w:r>
    </w:p>
    <w:p w14:paraId="03D301A5" w14:textId="50F2C09A" w:rsidR="000476DB" w:rsidRDefault="000476DB" w:rsidP="000476DB">
      <w:pPr>
        <w:pBdr>
          <w:bottom w:val="single" w:sz="6" w:space="1" w:color="auto"/>
        </w:pBdr>
        <w:rPr>
          <w:lang w:val="en-US"/>
        </w:rPr>
      </w:pPr>
    </w:p>
    <w:p w14:paraId="5691BDAF" w14:textId="39471D62" w:rsidR="000476DB" w:rsidRDefault="000476DB" w:rsidP="000476DB">
      <w:pPr>
        <w:rPr>
          <w:lang w:val="en-US"/>
        </w:rPr>
      </w:pPr>
      <w:r w:rsidRPr="000476DB">
        <w:rPr>
          <w:lang w:val="en-US"/>
        </w:rPr>
        <w:t>char* concatenation(char *str1 , char *str2)</w:t>
      </w:r>
      <w:r>
        <w:rPr>
          <w:lang w:val="en-US"/>
        </w:rPr>
        <w:t>{</w:t>
      </w:r>
    </w:p>
    <w:p w14:paraId="601B6A8C" w14:textId="77777777" w:rsidR="000476DB" w:rsidRPr="000476DB" w:rsidRDefault="000476DB" w:rsidP="000476DB">
      <w:pPr>
        <w:rPr>
          <w:lang w:val="en-US"/>
        </w:rPr>
      </w:pPr>
      <w:r>
        <w:rPr>
          <w:lang w:val="en-US"/>
        </w:rPr>
        <w:tab/>
      </w:r>
      <w:r w:rsidRPr="000476DB">
        <w:rPr>
          <w:lang w:val="en-US"/>
        </w:rPr>
        <w:t>while (str1[i] != '\0') {</w:t>
      </w:r>
    </w:p>
    <w:p w14:paraId="16D3707A" w14:textId="77777777" w:rsidR="000476DB" w:rsidRPr="000476DB" w:rsidRDefault="000476DB" w:rsidP="000476DB">
      <w:pPr>
        <w:rPr>
          <w:lang w:val="en-US"/>
        </w:rPr>
      </w:pPr>
      <w:r w:rsidRPr="000476DB">
        <w:rPr>
          <w:lang w:val="en-US"/>
        </w:rPr>
        <w:t xml:space="preserve">        str3[j] = str1[i];</w:t>
      </w:r>
    </w:p>
    <w:p w14:paraId="488EB636" w14:textId="77777777" w:rsidR="000476DB" w:rsidRPr="000476DB" w:rsidRDefault="000476DB" w:rsidP="000476DB">
      <w:pPr>
        <w:rPr>
          <w:lang w:val="en-US"/>
        </w:rPr>
      </w:pPr>
      <w:r w:rsidRPr="000476DB">
        <w:rPr>
          <w:lang w:val="en-US"/>
        </w:rPr>
        <w:t xml:space="preserve">        i++;</w:t>
      </w:r>
    </w:p>
    <w:p w14:paraId="25F110CF" w14:textId="77777777" w:rsidR="000476DB" w:rsidRPr="000476DB" w:rsidRDefault="000476DB" w:rsidP="000476DB">
      <w:pPr>
        <w:rPr>
          <w:lang w:val="en-US"/>
        </w:rPr>
      </w:pPr>
      <w:r w:rsidRPr="000476DB">
        <w:rPr>
          <w:lang w:val="en-US"/>
        </w:rPr>
        <w:t xml:space="preserve">        j++;</w:t>
      </w:r>
    </w:p>
    <w:p w14:paraId="783F0121" w14:textId="2AC182C5" w:rsidR="000476DB" w:rsidRDefault="000476DB" w:rsidP="000476DB">
      <w:pPr>
        <w:rPr>
          <w:lang w:val="en-US"/>
        </w:rPr>
      </w:pPr>
      <w:r w:rsidRPr="000476DB">
        <w:rPr>
          <w:lang w:val="en-US"/>
        </w:rPr>
        <w:t xml:space="preserve">    }</w:t>
      </w:r>
    </w:p>
    <w:p w14:paraId="336EA5F9" w14:textId="77777777" w:rsidR="000476DB" w:rsidRPr="000476DB" w:rsidRDefault="000476DB" w:rsidP="000476DB">
      <w:pPr>
        <w:rPr>
          <w:lang w:val="en-US"/>
        </w:rPr>
      </w:pPr>
      <w:r w:rsidRPr="000476DB">
        <w:rPr>
          <w:lang w:val="en-US"/>
        </w:rPr>
        <w:lastRenderedPageBreak/>
        <w:t xml:space="preserve">  while (str2[i] != '\0') {</w:t>
      </w:r>
    </w:p>
    <w:p w14:paraId="36E2118E" w14:textId="77777777" w:rsidR="000476DB" w:rsidRPr="000476DB" w:rsidRDefault="000476DB" w:rsidP="000476DB">
      <w:pPr>
        <w:rPr>
          <w:lang w:val="en-US"/>
        </w:rPr>
      </w:pPr>
      <w:r w:rsidRPr="000476DB">
        <w:rPr>
          <w:lang w:val="en-US"/>
        </w:rPr>
        <w:t xml:space="preserve">        str3[j] = str2[i];</w:t>
      </w:r>
    </w:p>
    <w:p w14:paraId="19C85519" w14:textId="77777777" w:rsidR="000476DB" w:rsidRPr="000476DB" w:rsidRDefault="000476DB" w:rsidP="000476DB">
      <w:pPr>
        <w:rPr>
          <w:lang w:val="en-US"/>
        </w:rPr>
      </w:pPr>
      <w:r w:rsidRPr="000476DB">
        <w:rPr>
          <w:lang w:val="en-US"/>
        </w:rPr>
        <w:t xml:space="preserve">        i++;</w:t>
      </w:r>
    </w:p>
    <w:p w14:paraId="357551C3" w14:textId="77777777" w:rsidR="000476DB" w:rsidRPr="000476DB" w:rsidRDefault="000476DB" w:rsidP="000476DB">
      <w:pPr>
        <w:rPr>
          <w:lang w:val="en-US"/>
        </w:rPr>
      </w:pPr>
      <w:r w:rsidRPr="000476DB">
        <w:rPr>
          <w:lang w:val="en-US"/>
        </w:rPr>
        <w:t xml:space="preserve">        j++;</w:t>
      </w:r>
    </w:p>
    <w:p w14:paraId="70CE69B9" w14:textId="77777777" w:rsidR="000476DB" w:rsidRPr="000476DB" w:rsidRDefault="000476DB" w:rsidP="000476DB">
      <w:pPr>
        <w:rPr>
          <w:lang w:val="en-US"/>
        </w:rPr>
      </w:pPr>
      <w:r w:rsidRPr="000476DB">
        <w:rPr>
          <w:lang w:val="en-US"/>
        </w:rPr>
        <w:t xml:space="preserve">    }</w:t>
      </w:r>
    </w:p>
    <w:p w14:paraId="5CC29489" w14:textId="4E75109A" w:rsidR="000476DB" w:rsidRDefault="000476DB" w:rsidP="000476DB">
      <w:pPr>
        <w:rPr>
          <w:lang w:val="en-US"/>
        </w:rPr>
      </w:pPr>
      <w:r w:rsidRPr="000476DB">
        <w:rPr>
          <w:lang w:val="en-US"/>
        </w:rPr>
        <w:t xml:space="preserve">    str3[j] = '\0';</w:t>
      </w:r>
    </w:p>
    <w:p w14:paraId="7C0ABE75" w14:textId="2D2FEE73" w:rsidR="000476DB" w:rsidRDefault="000476DB" w:rsidP="000476DB">
      <w:pPr>
        <w:rPr>
          <w:lang w:val="en-US"/>
        </w:rPr>
      </w:pPr>
      <w:r w:rsidRPr="000476DB">
        <w:rPr>
          <w:lang w:val="en-US"/>
        </w:rPr>
        <w:t xml:space="preserve">    return str3 ;</w:t>
      </w:r>
    </w:p>
    <w:p w14:paraId="22DB79A3" w14:textId="3756988B" w:rsidR="000476DB" w:rsidRDefault="000476DB" w:rsidP="000476DB">
      <w:r w:rsidRPr="00DF16E1">
        <w:rPr>
          <w:lang w:val="en-US"/>
        </w:rPr>
        <w:t xml:space="preserve">  </w:t>
      </w:r>
      <w:r w:rsidRPr="000476DB">
        <w:t xml:space="preserve">// </w:t>
      </w:r>
      <w:r>
        <w:t xml:space="preserve">πηγή </w:t>
      </w:r>
      <w:r w:rsidRPr="000476DB">
        <w:t>:</w:t>
      </w:r>
      <w:r>
        <w:t xml:space="preserve"> </w:t>
      </w:r>
      <w:hyperlink r:id="rId5" w:history="1">
        <w:r w:rsidR="006D4F3E" w:rsidRPr="00A073D1">
          <w:rPr>
            <w:rStyle w:val="Hyperlink"/>
            <w:lang w:val="en-US"/>
          </w:rPr>
          <w:t>https</w:t>
        </w:r>
        <w:r w:rsidR="006D4F3E" w:rsidRPr="00A073D1">
          <w:rPr>
            <w:rStyle w:val="Hyperlink"/>
          </w:rPr>
          <w:t>://</w:t>
        </w:r>
        <w:r w:rsidR="006D4F3E" w:rsidRPr="00A073D1">
          <w:rPr>
            <w:rStyle w:val="Hyperlink"/>
            <w:lang w:val="en-US"/>
          </w:rPr>
          <w:t>www</w:t>
        </w:r>
        <w:r w:rsidR="006D4F3E" w:rsidRPr="00A073D1">
          <w:rPr>
            <w:rStyle w:val="Hyperlink"/>
          </w:rPr>
          <w:t>.</w:t>
        </w:r>
        <w:r w:rsidR="006D4F3E" w:rsidRPr="00A073D1">
          <w:rPr>
            <w:rStyle w:val="Hyperlink"/>
            <w:lang w:val="en-US"/>
          </w:rPr>
          <w:t>geeksforgeeks</w:t>
        </w:r>
        <w:r w:rsidR="006D4F3E" w:rsidRPr="00A073D1">
          <w:rPr>
            <w:rStyle w:val="Hyperlink"/>
          </w:rPr>
          <w:t>.</w:t>
        </w:r>
        <w:r w:rsidR="006D4F3E" w:rsidRPr="00A073D1">
          <w:rPr>
            <w:rStyle w:val="Hyperlink"/>
            <w:lang w:val="en-US"/>
          </w:rPr>
          <w:t>org</w:t>
        </w:r>
        <w:r w:rsidR="006D4F3E" w:rsidRPr="00A073D1">
          <w:rPr>
            <w:rStyle w:val="Hyperlink"/>
          </w:rPr>
          <w:t>/</w:t>
        </w:r>
        <w:r w:rsidR="006D4F3E" w:rsidRPr="00A073D1">
          <w:rPr>
            <w:rStyle w:val="Hyperlink"/>
            <w:lang w:val="en-US"/>
          </w:rPr>
          <w:t>c</w:t>
        </w:r>
        <w:r w:rsidR="006D4F3E" w:rsidRPr="00A073D1">
          <w:rPr>
            <w:rStyle w:val="Hyperlink"/>
          </w:rPr>
          <w:t>-</w:t>
        </w:r>
        <w:r w:rsidR="006D4F3E" w:rsidRPr="00A073D1">
          <w:rPr>
            <w:rStyle w:val="Hyperlink"/>
            <w:lang w:val="en-US"/>
          </w:rPr>
          <w:t>program</w:t>
        </w:r>
        <w:r w:rsidR="006D4F3E" w:rsidRPr="00A073D1">
          <w:rPr>
            <w:rStyle w:val="Hyperlink"/>
          </w:rPr>
          <w:t>-</w:t>
        </w:r>
        <w:r w:rsidR="006D4F3E" w:rsidRPr="00A073D1">
          <w:rPr>
            <w:rStyle w:val="Hyperlink"/>
            <w:lang w:val="en-US"/>
          </w:rPr>
          <w:t>to</w:t>
        </w:r>
        <w:r w:rsidR="006D4F3E" w:rsidRPr="00A073D1">
          <w:rPr>
            <w:rStyle w:val="Hyperlink"/>
          </w:rPr>
          <w:t>-</w:t>
        </w:r>
        <w:r w:rsidR="006D4F3E" w:rsidRPr="00A073D1">
          <w:rPr>
            <w:rStyle w:val="Hyperlink"/>
            <w:lang w:val="en-US"/>
          </w:rPr>
          <w:t>concatenate</w:t>
        </w:r>
        <w:r w:rsidR="006D4F3E" w:rsidRPr="00A073D1">
          <w:rPr>
            <w:rStyle w:val="Hyperlink"/>
          </w:rPr>
          <w:t>-</w:t>
        </w:r>
        <w:r w:rsidR="006D4F3E" w:rsidRPr="00A073D1">
          <w:rPr>
            <w:rStyle w:val="Hyperlink"/>
            <w:lang w:val="en-US"/>
          </w:rPr>
          <w:t>two</w:t>
        </w:r>
        <w:r w:rsidR="006D4F3E" w:rsidRPr="00A073D1">
          <w:rPr>
            <w:rStyle w:val="Hyperlink"/>
          </w:rPr>
          <w:t>-</w:t>
        </w:r>
        <w:r w:rsidR="006D4F3E" w:rsidRPr="00A073D1">
          <w:rPr>
            <w:rStyle w:val="Hyperlink"/>
            <w:lang w:val="en-US"/>
          </w:rPr>
          <w:t>strings</w:t>
        </w:r>
        <w:r w:rsidR="006D4F3E" w:rsidRPr="00A073D1">
          <w:rPr>
            <w:rStyle w:val="Hyperlink"/>
          </w:rPr>
          <w:t>-</w:t>
        </w:r>
        <w:r w:rsidR="006D4F3E" w:rsidRPr="00A073D1">
          <w:rPr>
            <w:rStyle w:val="Hyperlink"/>
            <w:lang w:val="en-US"/>
          </w:rPr>
          <w:t>without</w:t>
        </w:r>
        <w:r w:rsidR="006D4F3E" w:rsidRPr="00A073D1">
          <w:rPr>
            <w:rStyle w:val="Hyperlink"/>
          </w:rPr>
          <w:t>-</w:t>
        </w:r>
        <w:r w:rsidR="006D4F3E" w:rsidRPr="00A073D1">
          <w:rPr>
            <w:rStyle w:val="Hyperlink"/>
            <w:lang w:val="en-US"/>
          </w:rPr>
          <w:t>using</w:t>
        </w:r>
        <w:r w:rsidR="006D4F3E" w:rsidRPr="00A073D1">
          <w:rPr>
            <w:rStyle w:val="Hyperlink"/>
          </w:rPr>
          <w:t>-</w:t>
        </w:r>
        <w:r w:rsidR="006D4F3E" w:rsidRPr="00A073D1">
          <w:rPr>
            <w:rStyle w:val="Hyperlink"/>
            <w:lang w:val="en-US"/>
          </w:rPr>
          <w:t>strcat</w:t>
        </w:r>
        <w:r w:rsidR="006D4F3E" w:rsidRPr="00A073D1">
          <w:rPr>
            <w:rStyle w:val="Hyperlink"/>
          </w:rPr>
          <w:t>/</w:t>
        </w:r>
      </w:hyperlink>
    </w:p>
    <w:p w14:paraId="7DB1F215" w14:textId="1026CAFD" w:rsidR="006D4F3E" w:rsidRDefault="006D4F3E" w:rsidP="000476DB"/>
    <w:p w14:paraId="39176A02" w14:textId="19595BD6" w:rsidR="00F952B4" w:rsidRPr="00F952B4" w:rsidDel="00C536EC" w:rsidRDefault="006D4F3E" w:rsidP="000476DB">
      <w:pPr>
        <w:rPr>
          <w:moveFrom w:id="35" w:author="USER" w:date="2021-09-27T22:31:00Z"/>
        </w:rPr>
      </w:pPr>
      <w:moveFromRangeStart w:id="36" w:author="USER" w:date="2021-09-27T22:31:00Z" w:name="move83674290"/>
      <w:moveFrom w:id="37" w:author="USER" w:date="2021-09-27T22:31:00Z">
        <w:r w:rsidDel="00C536EC">
          <w:t xml:space="preserve">Γενική ιδέα : μετά από την </w:t>
        </w:r>
        <w:r w:rsidR="00F952B4" w:rsidDel="00C536EC">
          <w:t>αρχικοποίηση</w:t>
        </w:r>
        <w:r w:rsidDel="00C536EC">
          <w:t xml:space="preserve"> καλούμε την συνάρτηση </w:t>
        </w:r>
        <w:r w:rsidDel="00C536EC">
          <w:rPr>
            <w:lang w:val="en-US"/>
          </w:rPr>
          <w:t>diadromi</w:t>
        </w:r>
        <w:r w:rsidRPr="006D4F3E" w:rsidDel="00C536EC">
          <w:t xml:space="preserve"> </w:t>
        </w:r>
        <w:r w:rsidDel="00C536EC">
          <w:t xml:space="preserve">που παίρνει σαν είσοδο [ τον γράφον , την χώρα που είμαι , την επόμενη πιθανή διαδρομή , διαδρομή μέχρι στιγμής και το συνολικό βάρος ] . Εντός της συνάρτησης υπάρχει ένα φορ που σε κάθε χώρα που θα βρίσκεται θα διενεργεί τα πιο κάτω μέχρι να τελειώσουν οι επιλογές . </w:t>
        </w:r>
        <w:r w:rsidR="00F952B4" w:rsidDel="00C536EC">
          <w:t xml:space="preserve">Αν έχω επισκεφθεί την χώρα εκείνη και έχουν τελειώσει οι πιθανές διαδρομές για αυτήν( δεν βρήκα τρόπο να το υλοποιήσω )  τότε θα συνεχίζει το </w:t>
        </w:r>
        <w:r w:rsidR="00F952B4" w:rsidDel="00C536EC">
          <w:rPr>
            <w:lang w:val="en-US"/>
          </w:rPr>
          <w:t>for</w:t>
        </w:r>
        <w:r w:rsidR="00F952B4" w:rsidRPr="00F952B4" w:rsidDel="00C536EC">
          <w:t xml:space="preserve"> </w:t>
        </w:r>
        <w:r w:rsidR="00F952B4" w:rsidDel="00C536EC">
          <w:t xml:space="preserve">. Αν δεν την έχω επισκεφθεί τότε θα ξανακαλείτε η συνάρτηση αναδρομικά , θα επιστρέφετε η διαδρομή και θα προσθέτετε η τελευταία χώρα στην διαδρομή .Εντός της συνάρτησης ( δεν έχει υλοποιηθεί ) θα ελέγχετε το μονοπάτι αν είναι το μικρότερο και θα παίρνετε εκείνο . </w:t>
        </w:r>
      </w:moveFrom>
    </w:p>
    <w:moveFromRangeEnd w:id="36"/>
    <w:p w14:paraId="70569ABB" w14:textId="77777777" w:rsidR="006D4F3E" w:rsidRPr="000476DB" w:rsidRDefault="006D4F3E" w:rsidP="000476DB"/>
    <w:p w14:paraId="7E334FC7" w14:textId="77777777" w:rsidR="000476DB" w:rsidRPr="000476DB" w:rsidRDefault="000476DB" w:rsidP="000476DB">
      <w:r w:rsidRPr="000476DB">
        <w:tab/>
      </w:r>
    </w:p>
    <w:p w14:paraId="6EE21F4D" w14:textId="6AFE8FC2" w:rsidR="000476DB" w:rsidRPr="00C536EC" w:rsidRDefault="000476DB" w:rsidP="000476DB">
      <w:pPr>
        <w:rPr>
          <w:rPrChange w:id="38" w:author="USER" w:date="2021-09-27T22:31:00Z">
            <w:rPr>
              <w:lang w:val="en-US"/>
            </w:rPr>
          </w:rPrChange>
        </w:rPr>
      </w:pPr>
      <w:r w:rsidRPr="000476DB">
        <w:t xml:space="preserve"> </w:t>
      </w:r>
      <w:r w:rsidR="00DF16E1">
        <w:t>Άσκηση 2</w:t>
      </w:r>
      <w:r w:rsidR="00DF16E1" w:rsidRPr="00C536EC">
        <w:rPr>
          <w:rPrChange w:id="39" w:author="USER" w:date="2021-09-27T22:31:00Z">
            <w:rPr>
              <w:lang w:val="en-US"/>
            </w:rPr>
          </w:rPrChange>
        </w:rPr>
        <w:t xml:space="preserve">: </w:t>
      </w:r>
    </w:p>
    <w:p w14:paraId="42DDF26C" w14:textId="08F0C17F" w:rsidR="00DF16E1" w:rsidRDefault="00DF16E1" w:rsidP="000476DB">
      <w:r>
        <w:t>Για την άσκηση 2 αρχικά έχει πραχτεί ο κώδικας όπου δημιουργεί όλους τους συνδυασμούς με 3 χαρακτήρες και αυτοί περιέχουν πεζά γράμματα και αριθμούς. Ακολούθως αυτοί οι συνδυασμοί αποθηκεύονται σε ένα αρχείο.</w:t>
      </w:r>
    </w:p>
    <w:p w14:paraId="673EF7B7" w14:textId="2584C3EF" w:rsidR="00DF16E1" w:rsidRDefault="00DF16E1" w:rsidP="000476DB">
      <w:r>
        <w:rPr>
          <w:noProof/>
        </w:rPr>
        <w:lastRenderedPageBreak/>
        <w:drawing>
          <wp:inline distT="0" distB="0" distL="0" distR="0" wp14:anchorId="0ABC6056" wp14:editId="548FA39E">
            <wp:extent cx="4067175" cy="5635564"/>
            <wp:effectExtent l="0" t="0" r="0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128" cy="568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7200" w14:textId="4C0D2642" w:rsidR="00DF16E1" w:rsidRDefault="00DF16E1" w:rsidP="000476DB"/>
    <w:p w14:paraId="2F818825" w14:textId="75DB747D" w:rsidR="00DF16E1" w:rsidRDefault="00DF16E1" w:rsidP="000476DB">
      <w:r>
        <w:t xml:space="preserve">Ακολούθως αρχίζω να διαβάζω από το αρχείο με την συνάρτηση </w:t>
      </w:r>
      <w:r>
        <w:rPr>
          <w:lang w:val="en-US"/>
        </w:rPr>
        <w:t>fgets</w:t>
      </w:r>
      <w:r w:rsidRPr="00DF16E1">
        <w:t xml:space="preserve"> </w:t>
      </w:r>
      <w:r>
        <w:t xml:space="preserve">στην συνέχεια δημιουργώ 3 </w:t>
      </w:r>
      <w:r>
        <w:rPr>
          <w:lang w:val="en-US"/>
        </w:rPr>
        <w:t>val</w:t>
      </w:r>
      <w:r w:rsidRPr="00DF16E1">
        <w:t xml:space="preserve"> </w:t>
      </w:r>
      <w:r>
        <w:t xml:space="preserve">όπου το καθένα παίρνει 1 από τους 3 χαρακτήρες του </w:t>
      </w:r>
      <w:r>
        <w:rPr>
          <w:lang w:val="en-US"/>
        </w:rPr>
        <w:t>key</w:t>
      </w:r>
      <w:r w:rsidRPr="00DF16E1">
        <w:t xml:space="preserve"> </w:t>
      </w:r>
      <w:r>
        <w:t xml:space="preserve">αυτά γίνονται </w:t>
      </w:r>
      <w:r>
        <w:rPr>
          <w:lang w:val="en-US"/>
        </w:rPr>
        <w:t>cast</w:t>
      </w:r>
      <w:r w:rsidRPr="00DF16E1">
        <w:t xml:space="preserve"> </w:t>
      </w:r>
      <w:r>
        <w:t xml:space="preserve">σε </w:t>
      </w:r>
      <w:r>
        <w:rPr>
          <w:lang w:val="en-US"/>
        </w:rPr>
        <w:t>int</w:t>
      </w:r>
      <w:r w:rsidRPr="00DF16E1">
        <w:t xml:space="preserve">. </w:t>
      </w:r>
    </w:p>
    <w:p w14:paraId="7F10D844" w14:textId="0119A273" w:rsidR="00DF16E1" w:rsidRDefault="00DF16E1" w:rsidP="000476DB">
      <w:r>
        <w:t xml:space="preserve">Ακολούθως σε ένα </w:t>
      </w:r>
      <w:r>
        <w:rPr>
          <w:lang w:val="en-US"/>
        </w:rPr>
        <w:t>if</w:t>
      </w:r>
      <w:r w:rsidRPr="00DF16E1">
        <w:t xml:space="preserve"> </w:t>
      </w:r>
      <w:r>
        <w:t xml:space="preserve">ελέγχω εάν η τιμή του κάθε </w:t>
      </w:r>
      <w:r>
        <w:rPr>
          <w:lang w:val="en-US"/>
        </w:rPr>
        <w:t>val</w:t>
      </w:r>
      <w:r w:rsidRPr="00DF16E1">
        <w:t xml:space="preserve"> </w:t>
      </w:r>
      <w:r>
        <w:t xml:space="preserve">ισούται με το </w:t>
      </w:r>
      <w:r>
        <w:rPr>
          <w:lang w:val="en-US"/>
        </w:rPr>
        <w:t>xor</w:t>
      </w:r>
      <w:r w:rsidRPr="00DF16E1">
        <w:t xml:space="preserve"> </w:t>
      </w:r>
      <w:r>
        <w:t xml:space="preserve">του </w:t>
      </w:r>
      <w:r>
        <w:rPr>
          <w:lang w:val="en-US"/>
        </w:rPr>
        <w:t>plain</w:t>
      </w:r>
      <w:r w:rsidRPr="00DF16E1">
        <w:t xml:space="preserve"> </w:t>
      </w:r>
      <w:r>
        <w:rPr>
          <w:lang w:val="en-US"/>
        </w:rPr>
        <w:t>text</w:t>
      </w:r>
      <w:r w:rsidRPr="00DF16E1">
        <w:t xml:space="preserve"> </w:t>
      </w:r>
      <w:r>
        <w:t xml:space="preserve">και του </w:t>
      </w:r>
      <w:r>
        <w:rPr>
          <w:lang w:val="en-US"/>
        </w:rPr>
        <w:t>chip</w:t>
      </w:r>
      <w:r w:rsidRPr="00DF16E1">
        <w:t xml:space="preserve"> </w:t>
      </w:r>
      <w:r>
        <w:rPr>
          <w:lang w:val="en-US"/>
        </w:rPr>
        <w:t>text</w:t>
      </w:r>
      <w:r w:rsidRPr="00DF16E1">
        <w:t xml:space="preserve"> </w:t>
      </w:r>
      <w:r>
        <w:t xml:space="preserve">τότε θα μπορεί να πραχτεί το γράμμα όπου ζευτείτε για </w:t>
      </w:r>
      <w:r>
        <w:rPr>
          <w:lang w:val="en-US"/>
        </w:rPr>
        <w:t>val</w:t>
      </w:r>
      <w:r w:rsidRPr="00DF16E1">
        <w:t>1=</w:t>
      </w:r>
      <w:r>
        <w:rPr>
          <w:lang w:val="en-US"/>
        </w:rPr>
        <w:t>T</w:t>
      </w:r>
      <w:r w:rsidRPr="00DF16E1">
        <w:t xml:space="preserve"> </w:t>
      </w:r>
      <w:r>
        <w:rPr>
          <w:lang w:val="en-US"/>
        </w:rPr>
        <w:t>val</w:t>
      </w:r>
      <w:r w:rsidRPr="00DF16E1">
        <w:t>2=</w:t>
      </w:r>
      <w:r>
        <w:rPr>
          <w:lang w:val="en-US"/>
        </w:rPr>
        <w:t>h</w:t>
      </w:r>
      <w:r w:rsidRPr="00DF16E1">
        <w:t xml:space="preserve"> </w:t>
      </w:r>
      <w:r>
        <w:rPr>
          <w:lang w:val="en-US"/>
        </w:rPr>
        <w:t>val</w:t>
      </w:r>
      <w:r w:rsidRPr="00DF16E1">
        <w:t>3=</w:t>
      </w:r>
      <w:r>
        <w:rPr>
          <w:lang w:val="en-US"/>
        </w:rPr>
        <w:t>I</w:t>
      </w:r>
      <w:r w:rsidRPr="00DF16E1">
        <w:t xml:space="preserve"> .</w:t>
      </w:r>
    </w:p>
    <w:p w14:paraId="4853A6F0" w14:textId="1B9F96DB" w:rsidR="00DF16E1" w:rsidRDefault="00DF16E1" w:rsidP="000476DB">
      <w:pPr>
        <w:rPr>
          <w:ins w:id="40" w:author="Sotos Vasiliou" w:date="2021-09-27T22:25:00Z"/>
        </w:rPr>
      </w:pPr>
      <w:r>
        <w:t xml:space="preserve">Τότε εάν η συνθήκη ισχύει  θα γίνουν και οι υπόλοιποι μετασχηματισμοί για την εμφάνιση ολόκληρης της λέξης.  Είναι και σε </w:t>
      </w:r>
      <w:r>
        <w:rPr>
          <w:lang w:val="en-US"/>
        </w:rPr>
        <w:t>comment</w:t>
      </w:r>
      <w:r w:rsidRPr="009A188D">
        <w:rPr>
          <w:rPrChange w:id="41" w:author="Sotos Vasiliou" w:date="2021-09-27T22:24:00Z">
            <w:rPr>
              <w:lang w:val="en-US"/>
            </w:rPr>
          </w:rPrChange>
        </w:rPr>
        <w:t xml:space="preserve"> </w:t>
      </w:r>
      <w:ins w:id="42" w:author="Sotos Vasiliou" w:date="2021-09-27T22:24:00Z">
        <w:r>
          <w:t xml:space="preserve">το </w:t>
        </w:r>
        <w:r w:rsidR="009A188D">
          <w:rPr>
            <w:lang w:val="en-US"/>
          </w:rPr>
          <w:t>key</w:t>
        </w:r>
        <w:r w:rsidR="009A188D" w:rsidRPr="009A188D">
          <w:rPr>
            <w:rPrChange w:id="43" w:author="Sotos Vasiliou" w:date="2021-09-27T22:24:00Z">
              <w:rPr>
                <w:lang w:val="en-US"/>
              </w:rPr>
            </w:rPrChange>
          </w:rPr>
          <w:t xml:space="preserve"> </w:t>
        </w:r>
        <w:r w:rsidR="009A188D">
          <w:t xml:space="preserve">όπου μπορεί να τυπωθεί στην γραμμή 62 </w:t>
        </w:r>
      </w:ins>
      <w:ins w:id="44" w:author="Sotos Vasiliou" w:date="2021-09-27T22:25:00Z">
        <w:r w:rsidR="009A188D">
          <w:t xml:space="preserve">και στην περίπτωση μας το </w:t>
        </w:r>
        <w:r w:rsidR="009A188D">
          <w:rPr>
            <w:lang w:val="en-US"/>
          </w:rPr>
          <w:t>key</w:t>
        </w:r>
        <w:r w:rsidR="009A188D" w:rsidRPr="009A188D">
          <w:rPr>
            <w:rPrChange w:id="45" w:author="Sotos Vasiliou" w:date="2021-09-27T22:25:00Z">
              <w:rPr>
                <w:lang w:val="en-US"/>
              </w:rPr>
            </w:rPrChange>
          </w:rPr>
          <w:t xml:space="preserve"> </w:t>
        </w:r>
        <w:r w:rsidR="009A188D">
          <w:t xml:space="preserve">είναι η λέξη </w:t>
        </w:r>
        <w:r w:rsidR="009A188D">
          <w:rPr>
            <w:lang w:val="en-US"/>
          </w:rPr>
          <w:t>wow</w:t>
        </w:r>
        <w:r w:rsidR="009A188D">
          <w:t>.</w:t>
        </w:r>
      </w:ins>
    </w:p>
    <w:p w14:paraId="546B1338" w14:textId="535D478D" w:rsidR="009A188D" w:rsidRDefault="009A188D" w:rsidP="000476DB">
      <w:pPr>
        <w:rPr>
          <w:ins w:id="46" w:author="Sotos Vasiliou" w:date="2021-09-27T22:25:00Z"/>
        </w:rPr>
      </w:pPr>
      <w:ins w:id="47" w:author="Sotos Vasiliou" w:date="2021-09-27T22:25:00Z">
        <w:r>
          <w:rPr>
            <w:noProof/>
          </w:rPr>
          <w:lastRenderedPageBreak/>
          <w:drawing>
            <wp:inline distT="0" distB="0" distL="0" distR="0" wp14:anchorId="3C8EBECB" wp14:editId="1CE3C5A2">
              <wp:extent cx="5274310" cy="6572250"/>
              <wp:effectExtent l="0" t="0" r="2540" b="0"/>
              <wp:docPr id="2" name="Picture 2" descr="Tabl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Table&#10;&#10;Description automatically generated with medium confidence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6572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8D7C48E" w14:textId="692197EA" w:rsidR="009A188D" w:rsidRDefault="009A188D" w:rsidP="000476DB">
      <w:pPr>
        <w:rPr>
          <w:ins w:id="48" w:author="Sotos Vasiliou" w:date="2021-09-27T22:26:00Z"/>
        </w:rPr>
      </w:pPr>
    </w:p>
    <w:p w14:paraId="48CDD176" w14:textId="77777777" w:rsidR="009A188D" w:rsidRPr="009A188D" w:rsidRDefault="009A188D" w:rsidP="000476DB">
      <w:pPr>
        <w:rPr>
          <w:rPrChange w:id="49" w:author="Sotos Vasiliou" w:date="2021-09-27T22:25:00Z">
            <w:rPr>
              <w:lang w:val="en-US"/>
            </w:rPr>
          </w:rPrChange>
        </w:rPr>
      </w:pPr>
    </w:p>
    <w:sectPr w:rsidR="009A188D" w:rsidRPr="009A188D" w:rsidSect="001A6D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  <w15:person w15:author="Sotos Vasiliou">
    <w15:presenceInfo w15:providerId="AD" w15:userId="S::svasil06@ucy.ac.cy::b255b3b3-58b5-4375-9642-16222fff3f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DB"/>
    <w:rsid w:val="000476DB"/>
    <w:rsid w:val="001A6D73"/>
    <w:rsid w:val="00221742"/>
    <w:rsid w:val="006D4F3E"/>
    <w:rsid w:val="00831B73"/>
    <w:rsid w:val="009A188D"/>
    <w:rsid w:val="00C536EC"/>
    <w:rsid w:val="00DF16E1"/>
    <w:rsid w:val="00ED09FA"/>
    <w:rsid w:val="00F9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B6B7"/>
  <w15:chartTrackingRefBased/>
  <w15:docId w15:val="{54EEAAD5-5555-4D58-B0E0-E5361E1E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eeksforgeeks.org/c-program-to-concatenate-two-strings-without-using-strca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2021-09-27T18:23:00Z</dcterms:created>
  <dcterms:modified xsi:type="dcterms:W3CDTF">2021-09-27T19:34:00Z</dcterms:modified>
</cp:coreProperties>
</file>